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F07" w:rsidRDefault="00035E41" w:rsidP="00035E41">
      <w:pPr>
        <w:pStyle w:val="Title"/>
        <w:rPr>
          <w:lang w:val="en-US"/>
        </w:rPr>
      </w:pPr>
      <w:r>
        <w:rPr>
          <w:lang w:val="en-US"/>
        </w:rPr>
        <w:t>Replication value coding form</w:t>
      </w:r>
    </w:p>
    <w:p w:rsidR="00D83B8B" w:rsidRDefault="00D83B8B" w:rsidP="00D83B8B">
      <w:pPr>
        <w:pStyle w:val="Heading1"/>
        <w:rPr>
          <w:lang w:val="en-US"/>
        </w:rPr>
      </w:pPr>
      <w:r>
        <w:rPr>
          <w:lang w:val="en-US"/>
        </w:rPr>
        <w:t>Dataset A</w:t>
      </w:r>
    </w:p>
    <w:p w:rsidR="00D83B8B" w:rsidRDefault="00D83B8B" w:rsidP="00D83B8B">
      <w:pPr>
        <w:pStyle w:val="Heading2"/>
        <w:rPr>
          <w:lang w:val="en-US"/>
        </w:rPr>
      </w:pPr>
      <w:r>
        <w:rPr>
          <w:lang w:val="en-US"/>
        </w:rPr>
        <w:t>Data exclusion and refinement</w:t>
      </w:r>
    </w:p>
    <w:p w:rsidR="00D83B8B" w:rsidRDefault="00D83B8B" w:rsidP="00D83B8B">
      <w:pPr>
        <w:rPr>
          <w:lang w:val="en-US"/>
        </w:rPr>
      </w:pPr>
      <w:r>
        <w:rPr>
          <w:lang w:val="en-US"/>
        </w:rPr>
        <w:t xml:space="preserve">Dataset A has been randomly sampled from a larger set of studies that has been filtered on specific exclusion criteria related to the authors’ research interests and expertise (see filtering scripts in the analysis directory). However, some further refinement of the dataset will be needed. Articles that will be excluded includes (but is not limited to): </w:t>
      </w:r>
    </w:p>
    <w:p w:rsidR="00D83B8B" w:rsidRDefault="0080345D" w:rsidP="00D83B8B">
      <w:pPr>
        <w:pStyle w:val="ListParagraph"/>
        <w:numPr>
          <w:ilvl w:val="0"/>
          <w:numId w:val="4"/>
        </w:numPr>
        <w:rPr>
          <w:lang w:val="en-US"/>
        </w:rPr>
      </w:pPr>
      <w:r>
        <w:rPr>
          <w:lang w:val="en-US"/>
        </w:rPr>
        <w:t>Duplicate articles</w:t>
      </w:r>
    </w:p>
    <w:p w:rsidR="0080345D" w:rsidRDefault="0080345D" w:rsidP="00D83B8B">
      <w:pPr>
        <w:pStyle w:val="ListParagraph"/>
        <w:numPr>
          <w:ilvl w:val="0"/>
          <w:numId w:val="4"/>
        </w:numPr>
        <w:rPr>
          <w:lang w:val="en-US"/>
        </w:rPr>
      </w:pPr>
      <w:r>
        <w:rPr>
          <w:lang w:val="en-US"/>
        </w:rPr>
        <w:t xml:space="preserve">Any non-empirical article (e.g. opinion pieces, theoretical papers, review articles) </w:t>
      </w:r>
    </w:p>
    <w:p w:rsidR="0080345D" w:rsidRDefault="0080345D" w:rsidP="00D83B8B">
      <w:pPr>
        <w:pStyle w:val="ListParagraph"/>
        <w:numPr>
          <w:ilvl w:val="0"/>
          <w:numId w:val="4"/>
        </w:numPr>
        <w:rPr>
          <w:lang w:val="en-US"/>
        </w:rPr>
      </w:pPr>
      <w:r>
        <w:rPr>
          <w:lang w:val="en-US"/>
        </w:rPr>
        <w:t xml:space="preserve">Methodological reanalyses of existing data (e.g. using Connectome data to validate a novel procedure). </w:t>
      </w:r>
    </w:p>
    <w:p w:rsidR="0080345D" w:rsidRDefault="0080345D" w:rsidP="00D83B8B">
      <w:pPr>
        <w:pStyle w:val="ListParagraph"/>
        <w:numPr>
          <w:ilvl w:val="0"/>
          <w:numId w:val="4"/>
        </w:numPr>
        <w:rPr>
          <w:lang w:val="en-US"/>
        </w:rPr>
      </w:pPr>
      <w:r>
        <w:rPr>
          <w:lang w:val="en-US"/>
        </w:rPr>
        <w:t xml:space="preserve">Articles that obviously would meet the initial interest/expertise exclusion criteria (e.g. any article that does not contain an fMRI study). </w:t>
      </w:r>
    </w:p>
    <w:p w:rsidR="0080345D" w:rsidRPr="0080345D" w:rsidRDefault="00CF75BE" w:rsidP="0080345D">
      <w:pPr>
        <w:rPr>
          <w:lang w:val="en-US"/>
        </w:rPr>
      </w:pPr>
      <w:r>
        <w:rPr>
          <w:lang w:val="en-US"/>
        </w:rPr>
        <w:t>Any excluded article will be marked as such in a separate column of the dataset. For any excluded article, a new random article will be</w:t>
      </w:r>
      <w:r w:rsidR="004B4300">
        <w:rPr>
          <w:lang w:val="en-US"/>
        </w:rPr>
        <w:t xml:space="preserve"> drawn</w:t>
      </w:r>
      <w:r>
        <w:rPr>
          <w:lang w:val="en-US"/>
        </w:rPr>
        <w:t xml:space="preserve"> from the same </w:t>
      </w:r>
      <w:r w:rsidR="004B4300">
        <w:rPr>
          <w:lang w:val="en-US"/>
        </w:rPr>
        <w:t xml:space="preserve">filtered </w:t>
      </w:r>
      <w:r>
        <w:rPr>
          <w:lang w:val="en-US"/>
        </w:rPr>
        <w:t>data t</w:t>
      </w:r>
      <w:r w:rsidR="004B4300">
        <w:rPr>
          <w:lang w:val="en-US"/>
        </w:rPr>
        <w:t xml:space="preserve">hat dataset A was sampled from, and added to dataset A. This evaluation process is then repeated for all added studies until dataset A contains 1000 non-excluded articles. </w:t>
      </w:r>
    </w:p>
    <w:p w:rsidR="00C879A1" w:rsidRDefault="00035E41" w:rsidP="00D83B8B">
      <w:pPr>
        <w:pStyle w:val="Heading2"/>
        <w:rPr>
          <w:lang w:val="en-US"/>
        </w:rPr>
      </w:pPr>
      <w:r>
        <w:rPr>
          <w:lang w:val="en-US"/>
        </w:rPr>
        <w:t>Variables to code for</w:t>
      </w:r>
      <w:r w:rsidR="00C974FC">
        <w:rPr>
          <w:lang w:val="en-US"/>
        </w:rPr>
        <w:t xml:space="preserve"> </w:t>
      </w:r>
      <w:r w:rsidR="00CA0C98">
        <w:rPr>
          <w:lang w:val="en-US"/>
        </w:rPr>
        <w:t>dataset A</w:t>
      </w:r>
    </w:p>
    <w:p w:rsidR="00035E41" w:rsidRPr="00824A2D" w:rsidRDefault="00035E41" w:rsidP="00035E41">
      <w:pPr>
        <w:rPr>
          <w:b/>
          <w:lang w:val="en-US"/>
        </w:rPr>
      </w:pPr>
      <w:r w:rsidRPr="00824A2D">
        <w:rPr>
          <w:b/>
          <w:lang w:val="en-US"/>
        </w:rPr>
        <w:t xml:space="preserve">Study number: </w:t>
      </w:r>
    </w:p>
    <w:p w:rsidR="00824A2D" w:rsidRDefault="00824A2D" w:rsidP="00035E41">
      <w:pPr>
        <w:rPr>
          <w:lang w:val="en-US"/>
        </w:rPr>
      </w:pPr>
      <w:r>
        <w:rPr>
          <w:lang w:val="en-US"/>
        </w:rPr>
        <w:t xml:space="preserve">For each article, code each </w:t>
      </w:r>
      <w:r w:rsidR="001F387B">
        <w:rPr>
          <w:lang w:val="en-US"/>
        </w:rPr>
        <w:t xml:space="preserve">reported </w:t>
      </w:r>
      <w:r>
        <w:rPr>
          <w:lang w:val="en-US"/>
        </w:rPr>
        <w:t xml:space="preserve">study </w:t>
      </w:r>
      <w:r w:rsidR="0060436D">
        <w:rPr>
          <w:lang w:val="en-US"/>
        </w:rPr>
        <w:t>on a separate row</w:t>
      </w:r>
      <w:r>
        <w:rPr>
          <w:lang w:val="en-US"/>
        </w:rPr>
        <w:t xml:space="preserve"> if the studies use u</w:t>
      </w:r>
      <w:r w:rsidR="0060436D">
        <w:rPr>
          <w:lang w:val="en-US"/>
        </w:rPr>
        <w:t xml:space="preserve">nique </w:t>
      </w:r>
      <w:r w:rsidR="001F387B">
        <w:rPr>
          <w:lang w:val="en-US"/>
        </w:rPr>
        <w:t xml:space="preserve">participant </w:t>
      </w:r>
      <w:r w:rsidR="0060436D">
        <w:rPr>
          <w:lang w:val="en-US"/>
        </w:rPr>
        <w:t>samples. For each row, code a study number, which</w:t>
      </w:r>
      <w:r>
        <w:rPr>
          <w:lang w:val="en-US"/>
        </w:rPr>
        <w:t xml:space="preserve"> should be coded as integer values starting at 1 for the first listed study in the article and increasing fo</w:t>
      </w:r>
      <w:r w:rsidR="0060436D">
        <w:rPr>
          <w:lang w:val="en-US"/>
        </w:rPr>
        <w:t xml:space="preserve">r each subsequent study listed in the article. </w:t>
      </w:r>
    </w:p>
    <w:p w:rsidR="00035E41" w:rsidRPr="0060436D" w:rsidRDefault="00035E41" w:rsidP="00035E41">
      <w:pPr>
        <w:rPr>
          <w:b/>
          <w:lang w:val="en-US"/>
        </w:rPr>
      </w:pPr>
      <w:r w:rsidRPr="0060436D">
        <w:rPr>
          <w:b/>
          <w:lang w:val="en-US"/>
        </w:rPr>
        <w:t>Total sample size:</w:t>
      </w:r>
      <w:r w:rsidR="00C879A1" w:rsidRPr="0060436D">
        <w:rPr>
          <w:b/>
          <w:lang w:val="en-US"/>
        </w:rPr>
        <w:t xml:space="preserve"> </w:t>
      </w:r>
    </w:p>
    <w:p w:rsidR="00824A2D" w:rsidRDefault="00824A2D" w:rsidP="00035E41">
      <w:pPr>
        <w:rPr>
          <w:lang w:val="en-US"/>
        </w:rPr>
      </w:pPr>
      <w:r>
        <w:rPr>
          <w:lang w:val="en-US"/>
        </w:rPr>
        <w:t xml:space="preserve">For each study, code the total sample size </w:t>
      </w:r>
      <w:r w:rsidR="00CA0C98">
        <w:rPr>
          <w:lang w:val="en-US"/>
        </w:rPr>
        <w:t xml:space="preserve">(across groups) </w:t>
      </w:r>
      <w:r>
        <w:rPr>
          <w:lang w:val="en-US"/>
        </w:rPr>
        <w:t xml:space="preserve">of all </w:t>
      </w:r>
      <w:r w:rsidR="001F387B">
        <w:rPr>
          <w:lang w:val="en-US"/>
        </w:rPr>
        <w:t xml:space="preserve">participants </w:t>
      </w:r>
      <w:r>
        <w:rPr>
          <w:lang w:val="en-US"/>
        </w:rPr>
        <w:t>that were not exc</w:t>
      </w:r>
      <w:r w:rsidR="0060436D">
        <w:rPr>
          <w:lang w:val="en-US"/>
        </w:rPr>
        <w:t>luded and for which fMRI</w:t>
      </w:r>
      <w:r>
        <w:rPr>
          <w:lang w:val="en-US"/>
        </w:rPr>
        <w:t xml:space="preserve"> data was collected. </w:t>
      </w:r>
    </w:p>
    <w:p w:rsidR="00CA0C98" w:rsidRDefault="00CA0C98" w:rsidP="00035E41">
      <w:pPr>
        <w:rPr>
          <w:lang w:val="en-US"/>
        </w:rPr>
      </w:pPr>
      <w:r>
        <w:rPr>
          <w:lang w:val="en-US"/>
        </w:rPr>
        <w:t xml:space="preserve">Authors usually report both how many subjects participated in the study, as well as the total sample size available for analysis after all exclusion criteria has been applied. In order to ensure that the number of participants available </w:t>
      </w:r>
      <w:r>
        <w:rPr>
          <w:i/>
          <w:lang w:val="en-US"/>
        </w:rPr>
        <w:t xml:space="preserve">after exclusion </w:t>
      </w:r>
      <w:r>
        <w:rPr>
          <w:lang w:val="en-US"/>
        </w:rPr>
        <w:t xml:space="preserve">is coded for each study, the following steps should be implemented: </w:t>
      </w:r>
    </w:p>
    <w:p w:rsidR="001F387B" w:rsidRDefault="008C30EA" w:rsidP="00CA0C98">
      <w:pPr>
        <w:pStyle w:val="ListParagraph"/>
        <w:numPr>
          <w:ilvl w:val="0"/>
          <w:numId w:val="3"/>
        </w:numPr>
        <w:rPr>
          <w:lang w:val="en-US"/>
        </w:rPr>
      </w:pPr>
      <w:r>
        <w:rPr>
          <w:lang w:val="en-US"/>
        </w:rPr>
        <w:t>Do not quote sample size directly from</w:t>
      </w:r>
      <w:r w:rsidR="00DC1962">
        <w:rPr>
          <w:lang w:val="en-US"/>
        </w:rPr>
        <w:t xml:space="preserve"> the abstract,</w:t>
      </w:r>
      <w:r>
        <w:rPr>
          <w:lang w:val="en-US"/>
        </w:rPr>
        <w:t xml:space="preserve"> even if mentioned there,</w:t>
      </w:r>
      <w:r w:rsidR="00DC1962">
        <w:rPr>
          <w:lang w:val="en-US"/>
        </w:rPr>
        <w:t xml:space="preserve"> since it will be unclear whether this refers to sample size before or after exclusion criteria were applied. Sample size information should always be extracted from either the methods section or results section. </w:t>
      </w:r>
    </w:p>
    <w:p w:rsidR="001F387B" w:rsidRDefault="001F387B" w:rsidP="00782303">
      <w:pPr>
        <w:pStyle w:val="ListParagraph"/>
        <w:numPr>
          <w:ilvl w:val="0"/>
          <w:numId w:val="3"/>
        </w:numPr>
        <w:rPr>
          <w:lang w:val="en-US"/>
        </w:rPr>
      </w:pPr>
      <w:r>
        <w:rPr>
          <w:lang w:val="en-US"/>
        </w:rPr>
        <w:t>Search for the pattern “exclud*” in every reported study</w:t>
      </w:r>
      <w:r w:rsidR="008C30EA">
        <w:rPr>
          <w:lang w:val="en-US"/>
        </w:rPr>
        <w:t xml:space="preserve"> to locate information about the exclusion procedure</w:t>
      </w:r>
      <w:r>
        <w:rPr>
          <w:lang w:val="en-US"/>
        </w:rPr>
        <w:t>.</w:t>
      </w:r>
      <w:r w:rsidR="00782303">
        <w:rPr>
          <w:lang w:val="en-US"/>
        </w:rPr>
        <w:t xml:space="preserve"> </w:t>
      </w:r>
      <w:r w:rsidRPr="00782303">
        <w:rPr>
          <w:lang w:val="en-US"/>
        </w:rPr>
        <w:t xml:space="preserve">If </w:t>
      </w:r>
      <w:r w:rsidR="008C30EA" w:rsidRPr="00782303">
        <w:rPr>
          <w:lang w:val="en-US"/>
        </w:rPr>
        <w:t xml:space="preserve">a direct mention of the post-exclusion sample size cannot be located (e.g. if no </w:t>
      </w:r>
      <w:r w:rsidR="00782303" w:rsidRPr="00782303">
        <w:rPr>
          <w:lang w:val="en-US"/>
        </w:rPr>
        <w:t>participants were excluded)</w:t>
      </w:r>
      <w:r w:rsidR="00782303">
        <w:rPr>
          <w:lang w:val="en-US"/>
        </w:rPr>
        <w:t>, take the following precautions:</w:t>
      </w:r>
    </w:p>
    <w:p w:rsidR="00782303" w:rsidRDefault="00782303" w:rsidP="001F48E7">
      <w:pPr>
        <w:pStyle w:val="ListParagraph"/>
        <w:numPr>
          <w:ilvl w:val="1"/>
          <w:numId w:val="3"/>
        </w:numPr>
        <w:rPr>
          <w:lang w:val="en-US"/>
        </w:rPr>
      </w:pPr>
      <w:r>
        <w:rPr>
          <w:lang w:val="en-US"/>
        </w:rPr>
        <w:t>Read the entire “participants” subsection of the methods section, scanning for potential (dis)confirmations of an exclusion process.</w:t>
      </w:r>
    </w:p>
    <w:p w:rsidR="00782303" w:rsidRPr="00782303" w:rsidRDefault="00782303" w:rsidP="001F48E7">
      <w:pPr>
        <w:pStyle w:val="ListParagraph"/>
        <w:numPr>
          <w:ilvl w:val="1"/>
          <w:numId w:val="3"/>
        </w:numPr>
        <w:rPr>
          <w:lang w:val="en-US"/>
        </w:rPr>
      </w:pPr>
      <w:r>
        <w:rPr>
          <w:lang w:val="en-US"/>
        </w:rPr>
        <w:t xml:space="preserve">If possible, compare the quoted sample size with the degrees of freedom of fMRI-related tests in the results section. The degrees of freedom should </w:t>
      </w:r>
      <w:r>
        <w:rPr>
          <w:lang w:val="en-US"/>
        </w:rPr>
        <w:lastRenderedPageBreak/>
        <w:t>roughly correspond to the number of subjects</w:t>
      </w:r>
      <w:r w:rsidR="001F48E7">
        <w:rPr>
          <w:lang w:val="en-US"/>
        </w:rPr>
        <w:t xml:space="preserve">. For example, a t-test should report number of subjects minus one. </w:t>
      </w:r>
    </w:p>
    <w:p w:rsidR="008C30EA" w:rsidRPr="008C30EA" w:rsidRDefault="00DC1962" w:rsidP="008C30EA">
      <w:pPr>
        <w:pStyle w:val="ListParagraph"/>
        <w:numPr>
          <w:ilvl w:val="0"/>
          <w:numId w:val="3"/>
        </w:numPr>
        <w:rPr>
          <w:lang w:val="en-US"/>
        </w:rPr>
      </w:pPr>
      <w:r>
        <w:rPr>
          <w:lang w:val="en-US"/>
        </w:rPr>
        <w:t>Some studies conduct behav</w:t>
      </w:r>
      <w:r w:rsidR="008C30EA">
        <w:rPr>
          <w:lang w:val="en-US"/>
        </w:rPr>
        <w:t>ioral testing on a large sample</w:t>
      </w:r>
      <w:r>
        <w:rPr>
          <w:lang w:val="en-US"/>
        </w:rPr>
        <w:t xml:space="preserve"> and performs fMRI measurements</w:t>
      </w:r>
      <w:r w:rsidR="008C30EA">
        <w:rPr>
          <w:lang w:val="en-US"/>
        </w:rPr>
        <w:t xml:space="preserve"> only on</w:t>
      </w:r>
      <w:r>
        <w:rPr>
          <w:lang w:val="en-US"/>
        </w:rPr>
        <w:t xml:space="preserve"> a smaller subset of this sample. </w:t>
      </w:r>
      <w:r w:rsidR="001F387B">
        <w:rPr>
          <w:lang w:val="en-US"/>
        </w:rPr>
        <w:t xml:space="preserve">Make sure that </w:t>
      </w:r>
      <w:r>
        <w:rPr>
          <w:lang w:val="en-US"/>
        </w:rPr>
        <w:t>the extracted sample size actually refers to the number of subjects who underwent fMRI scanning.</w:t>
      </w:r>
      <w:r w:rsidR="008C30EA">
        <w:rPr>
          <w:lang w:val="en-US"/>
        </w:rPr>
        <w:t xml:space="preserve"> Two useful sources of information are:</w:t>
      </w:r>
      <w:r>
        <w:rPr>
          <w:lang w:val="en-US"/>
        </w:rPr>
        <w:t xml:space="preserve"> </w:t>
      </w:r>
    </w:p>
    <w:p w:rsidR="00C52CF4" w:rsidRDefault="008C30EA" w:rsidP="001F48E7">
      <w:pPr>
        <w:pStyle w:val="ListParagraph"/>
        <w:numPr>
          <w:ilvl w:val="1"/>
          <w:numId w:val="3"/>
        </w:numPr>
        <w:rPr>
          <w:lang w:val="en-US"/>
        </w:rPr>
      </w:pPr>
      <w:r>
        <w:rPr>
          <w:lang w:val="en-US"/>
        </w:rPr>
        <w:t>Details about the sample mentioned in the “participants” subsection, which is usually placed in the beginning of the methods section.</w:t>
      </w:r>
      <w:r w:rsidRPr="008C30EA">
        <w:rPr>
          <w:lang w:val="en-US"/>
        </w:rPr>
        <w:t xml:space="preserve"> </w:t>
      </w:r>
      <w:r>
        <w:rPr>
          <w:lang w:val="en-US"/>
        </w:rPr>
        <w:t>If only a subset of the sample has undergone fMRI scanning, this will usually be mentioned explicitly here.</w:t>
      </w:r>
    </w:p>
    <w:p w:rsidR="00C74A8E" w:rsidRPr="00C52CF4" w:rsidRDefault="00DC1962" w:rsidP="001F48E7">
      <w:pPr>
        <w:pStyle w:val="ListParagraph"/>
        <w:numPr>
          <w:ilvl w:val="1"/>
          <w:numId w:val="3"/>
        </w:numPr>
        <w:rPr>
          <w:lang w:val="en-US"/>
        </w:rPr>
      </w:pPr>
      <w:r w:rsidRPr="00C52CF4">
        <w:rPr>
          <w:lang w:val="en-US"/>
        </w:rPr>
        <w:t>Context c</w:t>
      </w:r>
      <w:r w:rsidR="008C30EA" w:rsidRPr="00C52CF4">
        <w:rPr>
          <w:lang w:val="en-US"/>
        </w:rPr>
        <w:t>lues from the abstract. For example, do the research questions completely depend on information from the fMRI data?</w:t>
      </w:r>
    </w:p>
    <w:p w:rsidR="00C52CF4" w:rsidRDefault="00C52CF4" w:rsidP="0080345D">
      <w:pPr>
        <w:pStyle w:val="Heading2"/>
        <w:rPr>
          <w:lang w:val="en-US"/>
        </w:rPr>
      </w:pPr>
    </w:p>
    <w:p w:rsidR="0080345D" w:rsidRDefault="0080345D" w:rsidP="0080345D">
      <w:pPr>
        <w:pStyle w:val="Heading2"/>
        <w:rPr>
          <w:lang w:val="en-US"/>
        </w:rPr>
      </w:pPr>
      <w:r>
        <w:rPr>
          <w:lang w:val="en-US"/>
        </w:rPr>
        <w:t>Dataset A – example table of coded information</w:t>
      </w:r>
    </w:p>
    <w:tbl>
      <w:tblPr>
        <w:tblStyle w:val="TableGrid"/>
        <w:tblW w:w="0" w:type="auto"/>
        <w:tblLook w:val="04A0" w:firstRow="1" w:lastRow="0" w:firstColumn="1" w:lastColumn="0" w:noHBand="0" w:noVBand="1"/>
      </w:tblPr>
      <w:tblGrid>
        <w:gridCol w:w="870"/>
        <w:gridCol w:w="674"/>
        <w:gridCol w:w="633"/>
        <w:gridCol w:w="469"/>
        <w:gridCol w:w="551"/>
        <w:gridCol w:w="1709"/>
        <w:gridCol w:w="1397"/>
        <w:gridCol w:w="1252"/>
        <w:gridCol w:w="1507"/>
      </w:tblGrid>
      <w:tr w:rsidR="00E3122B" w:rsidTr="00E3122B">
        <w:tc>
          <w:tcPr>
            <w:tcW w:w="993" w:type="dxa"/>
          </w:tcPr>
          <w:p w:rsidR="00E3122B" w:rsidRPr="00E3122B" w:rsidRDefault="00E3122B" w:rsidP="0080345D">
            <w:pPr>
              <w:rPr>
                <w:sz w:val="18"/>
                <w:lang w:val="en-US"/>
              </w:rPr>
            </w:pPr>
            <w:r w:rsidRPr="00E3122B">
              <w:rPr>
                <w:sz w:val="18"/>
                <w:lang w:val="en-US"/>
              </w:rPr>
              <w:t>AU</w:t>
            </w:r>
          </w:p>
        </w:tc>
        <w:tc>
          <w:tcPr>
            <w:tcW w:w="766" w:type="dxa"/>
          </w:tcPr>
          <w:p w:rsidR="00E3122B" w:rsidRPr="00E3122B" w:rsidRDefault="00E3122B" w:rsidP="0080345D">
            <w:pPr>
              <w:rPr>
                <w:sz w:val="18"/>
                <w:lang w:val="en-US"/>
              </w:rPr>
            </w:pPr>
            <w:r w:rsidRPr="00E3122B">
              <w:rPr>
                <w:sz w:val="18"/>
                <w:lang w:val="en-US"/>
              </w:rPr>
              <w:t>TI</w:t>
            </w:r>
          </w:p>
        </w:tc>
        <w:tc>
          <w:tcPr>
            <w:tcW w:w="720" w:type="dxa"/>
          </w:tcPr>
          <w:p w:rsidR="00E3122B" w:rsidRPr="00E3122B" w:rsidRDefault="00E3122B" w:rsidP="0080345D">
            <w:pPr>
              <w:rPr>
                <w:sz w:val="18"/>
                <w:lang w:val="en-US"/>
              </w:rPr>
            </w:pPr>
            <w:r w:rsidRPr="00E3122B">
              <w:rPr>
                <w:sz w:val="18"/>
                <w:lang w:val="en-US"/>
              </w:rPr>
              <w:t>PY</w:t>
            </w:r>
          </w:p>
        </w:tc>
        <w:tc>
          <w:tcPr>
            <w:tcW w:w="530" w:type="dxa"/>
          </w:tcPr>
          <w:p w:rsidR="00E3122B" w:rsidRPr="00E3122B" w:rsidRDefault="00E3122B" w:rsidP="0080345D">
            <w:pPr>
              <w:rPr>
                <w:sz w:val="18"/>
                <w:lang w:val="en-US"/>
              </w:rPr>
            </w:pPr>
            <w:r w:rsidRPr="00E3122B">
              <w:rPr>
                <w:sz w:val="18"/>
                <w:lang w:val="en-US"/>
              </w:rPr>
              <w:t>DI</w:t>
            </w:r>
          </w:p>
        </w:tc>
        <w:tc>
          <w:tcPr>
            <w:tcW w:w="625" w:type="dxa"/>
          </w:tcPr>
          <w:p w:rsidR="00E3122B" w:rsidRPr="00E3122B" w:rsidRDefault="00E3122B" w:rsidP="0080345D">
            <w:pPr>
              <w:rPr>
                <w:sz w:val="18"/>
                <w:lang w:val="en-US"/>
              </w:rPr>
            </w:pPr>
            <w:r w:rsidRPr="00E3122B">
              <w:rPr>
                <w:sz w:val="18"/>
                <w:lang w:val="en-US"/>
              </w:rPr>
              <w:t>UT</w:t>
            </w:r>
          </w:p>
        </w:tc>
        <w:tc>
          <w:tcPr>
            <w:tcW w:w="1978" w:type="dxa"/>
          </w:tcPr>
          <w:p w:rsidR="00E3122B" w:rsidRPr="00E3122B" w:rsidRDefault="00E3122B" w:rsidP="0080345D">
            <w:pPr>
              <w:rPr>
                <w:sz w:val="18"/>
                <w:lang w:val="en-US"/>
              </w:rPr>
            </w:pPr>
            <w:r w:rsidRPr="00E3122B">
              <w:rPr>
                <w:sz w:val="18"/>
                <w:lang w:val="en-US"/>
              </w:rPr>
              <w:t>exclusion_flagged</w:t>
            </w:r>
          </w:p>
        </w:tc>
        <w:tc>
          <w:tcPr>
            <w:tcW w:w="1611" w:type="dxa"/>
          </w:tcPr>
          <w:p w:rsidR="00E3122B" w:rsidRPr="00E3122B" w:rsidRDefault="00E3122B" w:rsidP="0080345D">
            <w:pPr>
              <w:rPr>
                <w:sz w:val="18"/>
                <w:lang w:val="en-US"/>
              </w:rPr>
            </w:pPr>
            <w:r w:rsidRPr="00E3122B">
              <w:rPr>
                <w:sz w:val="18"/>
                <w:lang w:val="en-US"/>
              </w:rPr>
              <w:t>study_number</w:t>
            </w:r>
          </w:p>
        </w:tc>
        <w:tc>
          <w:tcPr>
            <w:tcW w:w="1439" w:type="dxa"/>
          </w:tcPr>
          <w:p w:rsidR="00E3122B" w:rsidRPr="00E3122B" w:rsidRDefault="00E3122B" w:rsidP="0080345D">
            <w:pPr>
              <w:rPr>
                <w:sz w:val="18"/>
                <w:lang w:val="en-US"/>
              </w:rPr>
            </w:pPr>
            <w:r w:rsidRPr="00E3122B">
              <w:rPr>
                <w:sz w:val="18"/>
                <w:lang w:val="en-US"/>
              </w:rPr>
              <w:t>sample_size</w:t>
            </w:r>
          </w:p>
        </w:tc>
        <w:tc>
          <w:tcPr>
            <w:tcW w:w="400" w:type="dxa"/>
          </w:tcPr>
          <w:p w:rsidR="00E3122B" w:rsidRPr="00E3122B" w:rsidRDefault="00E3122B" w:rsidP="0080345D">
            <w:pPr>
              <w:rPr>
                <w:sz w:val="18"/>
                <w:lang w:val="en-US"/>
              </w:rPr>
            </w:pPr>
            <w:r w:rsidRPr="00E3122B">
              <w:rPr>
                <w:sz w:val="18"/>
                <w:lang w:val="en-US"/>
              </w:rPr>
              <w:t>coder_comment</w:t>
            </w:r>
          </w:p>
        </w:tc>
      </w:tr>
      <w:tr w:rsidR="00E3122B" w:rsidTr="00E3122B">
        <w:tc>
          <w:tcPr>
            <w:tcW w:w="993" w:type="dxa"/>
          </w:tcPr>
          <w:p w:rsidR="00E3122B" w:rsidRPr="00E3122B" w:rsidRDefault="00E3122B" w:rsidP="0080345D">
            <w:pPr>
              <w:rPr>
                <w:sz w:val="18"/>
                <w:lang w:val="en-US"/>
              </w:rPr>
            </w:pPr>
            <w:r w:rsidRPr="00E3122B">
              <w:rPr>
                <w:sz w:val="18"/>
                <w:lang w:val="en-US"/>
              </w:rPr>
              <w:t>Author1</w:t>
            </w:r>
          </w:p>
        </w:tc>
        <w:tc>
          <w:tcPr>
            <w:tcW w:w="766" w:type="dxa"/>
          </w:tcPr>
          <w:p w:rsidR="00E3122B" w:rsidRPr="00E3122B" w:rsidRDefault="00E3122B" w:rsidP="0080345D">
            <w:pPr>
              <w:rPr>
                <w:sz w:val="18"/>
                <w:lang w:val="en-US"/>
              </w:rPr>
            </w:pPr>
            <w:r w:rsidRPr="00E3122B">
              <w:rPr>
                <w:sz w:val="18"/>
                <w:lang w:val="en-US"/>
              </w:rPr>
              <w:t>Title1</w:t>
            </w:r>
          </w:p>
        </w:tc>
        <w:tc>
          <w:tcPr>
            <w:tcW w:w="720" w:type="dxa"/>
          </w:tcPr>
          <w:p w:rsidR="00E3122B" w:rsidRPr="00E3122B" w:rsidRDefault="00E3122B" w:rsidP="0080345D">
            <w:pPr>
              <w:rPr>
                <w:sz w:val="18"/>
                <w:lang w:val="en-US"/>
              </w:rPr>
            </w:pPr>
            <w:r w:rsidRPr="00E3122B">
              <w:rPr>
                <w:sz w:val="18"/>
                <w:lang w:val="en-US"/>
              </w:rPr>
              <w:t>2019</w:t>
            </w:r>
          </w:p>
        </w:tc>
        <w:tc>
          <w:tcPr>
            <w:tcW w:w="530" w:type="dxa"/>
          </w:tcPr>
          <w:p w:rsidR="00E3122B" w:rsidRPr="00E3122B" w:rsidRDefault="00E3122B" w:rsidP="00C52CF4">
            <w:pPr>
              <w:rPr>
                <w:sz w:val="18"/>
                <w:lang w:val="en-US"/>
              </w:rPr>
            </w:pPr>
            <w:r w:rsidRPr="00E3122B">
              <w:rPr>
                <w:sz w:val="18"/>
                <w:lang w:val="en-US"/>
              </w:rPr>
              <w:t>doi</w:t>
            </w:r>
          </w:p>
        </w:tc>
        <w:tc>
          <w:tcPr>
            <w:tcW w:w="625" w:type="dxa"/>
          </w:tcPr>
          <w:p w:rsidR="00E3122B" w:rsidRPr="00E3122B" w:rsidRDefault="00E3122B" w:rsidP="0080345D">
            <w:pPr>
              <w:rPr>
                <w:sz w:val="18"/>
                <w:lang w:val="en-US"/>
              </w:rPr>
            </w:pPr>
            <w:r w:rsidRPr="00E3122B">
              <w:rPr>
                <w:sz w:val="18"/>
                <w:lang w:val="en-US"/>
              </w:rPr>
              <w:t>wos</w:t>
            </w:r>
          </w:p>
        </w:tc>
        <w:tc>
          <w:tcPr>
            <w:tcW w:w="1978" w:type="dxa"/>
          </w:tcPr>
          <w:p w:rsidR="00E3122B" w:rsidRPr="00E3122B" w:rsidRDefault="00E3122B" w:rsidP="0080345D">
            <w:pPr>
              <w:rPr>
                <w:sz w:val="18"/>
                <w:lang w:val="en-US"/>
              </w:rPr>
            </w:pPr>
            <w:r w:rsidRPr="00E3122B">
              <w:rPr>
                <w:sz w:val="18"/>
                <w:lang w:val="en-US"/>
              </w:rPr>
              <w:t>yes</w:t>
            </w:r>
            <w:r w:rsidRPr="00E3122B">
              <w:rPr>
                <w:sz w:val="18"/>
                <w:vertAlign w:val="superscript"/>
                <w:lang w:val="en-US"/>
              </w:rPr>
              <w:t>1</w:t>
            </w:r>
          </w:p>
        </w:tc>
        <w:tc>
          <w:tcPr>
            <w:tcW w:w="1611" w:type="dxa"/>
          </w:tcPr>
          <w:p w:rsidR="00E3122B" w:rsidRPr="00E3122B" w:rsidRDefault="00E3122B" w:rsidP="0080345D">
            <w:pPr>
              <w:rPr>
                <w:sz w:val="18"/>
                <w:lang w:val="en-US"/>
              </w:rPr>
            </w:pPr>
            <w:r w:rsidRPr="00E3122B">
              <w:rPr>
                <w:sz w:val="18"/>
                <w:lang w:val="en-US"/>
              </w:rPr>
              <w:t>1</w:t>
            </w:r>
          </w:p>
        </w:tc>
        <w:tc>
          <w:tcPr>
            <w:tcW w:w="1439" w:type="dxa"/>
          </w:tcPr>
          <w:p w:rsidR="00E3122B" w:rsidRPr="00E3122B" w:rsidRDefault="00E3122B" w:rsidP="0080345D">
            <w:pPr>
              <w:rPr>
                <w:sz w:val="18"/>
                <w:lang w:val="en-US"/>
              </w:rPr>
            </w:pPr>
          </w:p>
        </w:tc>
        <w:tc>
          <w:tcPr>
            <w:tcW w:w="400" w:type="dxa"/>
          </w:tcPr>
          <w:p w:rsidR="00E3122B" w:rsidRPr="00E3122B" w:rsidRDefault="00E3122B" w:rsidP="0080345D">
            <w:pPr>
              <w:rPr>
                <w:sz w:val="18"/>
                <w:lang w:val="en-US"/>
              </w:rPr>
            </w:pPr>
            <w:r>
              <w:rPr>
                <w:sz w:val="18"/>
                <w:lang w:val="en-US"/>
              </w:rPr>
              <w:t>review article</w:t>
            </w:r>
          </w:p>
        </w:tc>
      </w:tr>
      <w:tr w:rsidR="00E3122B" w:rsidTr="00E3122B">
        <w:tc>
          <w:tcPr>
            <w:tcW w:w="993" w:type="dxa"/>
          </w:tcPr>
          <w:p w:rsidR="00E3122B" w:rsidRPr="00E3122B" w:rsidRDefault="00E3122B" w:rsidP="0080345D">
            <w:pPr>
              <w:rPr>
                <w:sz w:val="18"/>
                <w:lang w:val="en-US"/>
              </w:rPr>
            </w:pPr>
            <w:r w:rsidRPr="00E3122B">
              <w:rPr>
                <w:sz w:val="18"/>
                <w:lang w:val="en-US"/>
              </w:rPr>
              <w:t>Author2</w:t>
            </w:r>
          </w:p>
        </w:tc>
        <w:tc>
          <w:tcPr>
            <w:tcW w:w="766" w:type="dxa"/>
          </w:tcPr>
          <w:p w:rsidR="00E3122B" w:rsidRPr="00E3122B" w:rsidRDefault="00E3122B" w:rsidP="0080345D">
            <w:pPr>
              <w:rPr>
                <w:sz w:val="18"/>
                <w:lang w:val="en-US"/>
              </w:rPr>
            </w:pPr>
            <w:r w:rsidRPr="00E3122B">
              <w:rPr>
                <w:sz w:val="18"/>
                <w:lang w:val="en-US"/>
              </w:rPr>
              <w:t>Title2</w:t>
            </w:r>
          </w:p>
        </w:tc>
        <w:tc>
          <w:tcPr>
            <w:tcW w:w="720" w:type="dxa"/>
          </w:tcPr>
          <w:p w:rsidR="00E3122B" w:rsidRPr="00E3122B" w:rsidRDefault="00E3122B" w:rsidP="0080345D">
            <w:pPr>
              <w:rPr>
                <w:sz w:val="18"/>
                <w:lang w:val="en-US"/>
              </w:rPr>
            </w:pPr>
            <w:r w:rsidRPr="00E3122B">
              <w:rPr>
                <w:sz w:val="18"/>
                <w:lang w:val="en-US"/>
              </w:rPr>
              <w:t>2019</w:t>
            </w:r>
          </w:p>
        </w:tc>
        <w:tc>
          <w:tcPr>
            <w:tcW w:w="530" w:type="dxa"/>
          </w:tcPr>
          <w:p w:rsidR="00E3122B" w:rsidRPr="00E3122B" w:rsidRDefault="00E3122B" w:rsidP="0080345D">
            <w:pPr>
              <w:rPr>
                <w:sz w:val="18"/>
                <w:lang w:val="en-US"/>
              </w:rPr>
            </w:pPr>
            <w:r w:rsidRPr="00E3122B">
              <w:rPr>
                <w:sz w:val="18"/>
                <w:lang w:val="en-US"/>
              </w:rPr>
              <w:t>doi</w:t>
            </w:r>
          </w:p>
        </w:tc>
        <w:tc>
          <w:tcPr>
            <w:tcW w:w="625" w:type="dxa"/>
          </w:tcPr>
          <w:p w:rsidR="00E3122B" w:rsidRPr="00E3122B" w:rsidRDefault="00E3122B" w:rsidP="0080345D">
            <w:pPr>
              <w:rPr>
                <w:sz w:val="18"/>
                <w:lang w:val="en-US"/>
              </w:rPr>
            </w:pPr>
            <w:r w:rsidRPr="00E3122B">
              <w:rPr>
                <w:sz w:val="18"/>
                <w:lang w:val="en-US"/>
              </w:rPr>
              <w:t>wos</w:t>
            </w:r>
          </w:p>
        </w:tc>
        <w:tc>
          <w:tcPr>
            <w:tcW w:w="1978" w:type="dxa"/>
          </w:tcPr>
          <w:p w:rsidR="00E3122B" w:rsidRPr="00E3122B" w:rsidRDefault="00E3122B" w:rsidP="0080345D">
            <w:pPr>
              <w:rPr>
                <w:sz w:val="18"/>
                <w:lang w:val="en-US"/>
              </w:rPr>
            </w:pPr>
          </w:p>
        </w:tc>
        <w:tc>
          <w:tcPr>
            <w:tcW w:w="1611" w:type="dxa"/>
          </w:tcPr>
          <w:p w:rsidR="00E3122B" w:rsidRPr="00E3122B" w:rsidRDefault="00E3122B" w:rsidP="0080345D">
            <w:pPr>
              <w:rPr>
                <w:sz w:val="18"/>
                <w:lang w:val="en-US"/>
              </w:rPr>
            </w:pPr>
            <w:r w:rsidRPr="00E3122B">
              <w:rPr>
                <w:sz w:val="18"/>
                <w:lang w:val="en-US"/>
              </w:rPr>
              <w:t>1</w:t>
            </w:r>
          </w:p>
        </w:tc>
        <w:tc>
          <w:tcPr>
            <w:tcW w:w="1439" w:type="dxa"/>
          </w:tcPr>
          <w:p w:rsidR="00E3122B" w:rsidRPr="00E3122B" w:rsidRDefault="00E3122B" w:rsidP="0080345D">
            <w:pPr>
              <w:rPr>
                <w:sz w:val="18"/>
                <w:lang w:val="en-US"/>
              </w:rPr>
            </w:pPr>
            <w:r w:rsidRPr="00E3122B">
              <w:rPr>
                <w:sz w:val="18"/>
                <w:lang w:val="en-US"/>
              </w:rPr>
              <w:t>20</w:t>
            </w:r>
          </w:p>
        </w:tc>
        <w:tc>
          <w:tcPr>
            <w:tcW w:w="400" w:type="dxa"/>
          </w:tcPr>
          <w:p w:rsidR="00E3122B" w:rsidRPr="00E3122B" w:rsidRDefault="00E3122B" w:rsidP="0080345D">
            <w:pPr>
              <w:rPr>
                <w:sz w:val="18"/>
                <w:lang w:val="en-US"/>
              </w:rPr>
            </w:pPr>
          </w:p>
        </w:tc>
      </w:tr>
      <w:tr w:rsidR="00E3122B" w:rsidTr="00E3122B">
        <w:tc>
          <w:tcPr>
            <w:tcW w:w="993" w:type="dxa"/>
          </w:tcPr>
          <w:p w:rsidR="00E3122B" w:rsidRPr="00E3122B" w:rsidRDefault="00E3122B" w:rsidP="0080345D">
            <w:pPr>
              <w:rPr>
                <w:sz w:val="18"/>
                <w:lang w:val="en-US"/>
              </w:rPr>
            </w:pPr>
            <w:r w:rsidRPr="00E3122B">
              <w:rPr>
                <w:sz w:val="18"/>
                <w:lang w:val="en-US"/>
              </w:rPr>
              <w:t>Author2</w:t>
            </w:r>
          </w:p>
        </w:tc>
        <w:tc>
          <w:tcPr>
            <w:tcW w:w="766" w:type="dxa"/>
          </w:tcPr>
          <w:p w:rsidR="00E3122B" w:rsidRPr="00E3122B" w:rsidRDefault="00E3122B" w:rsidP="0080345D">
            <w:pPr>
              <w:rPr>
                <w:sz w:val="18"/>
                <w:lang w:val="en-US"/>
              </w:rPr>
            </w:pPr>
            <w:r w:rsidRPr="00E3122B">
              <w:rPr>
                <w:sz w:val="18"/>
                <w:lang w:val="en-US"/>
              </w:rPr>
              <w:t>Title2</w:t>
            </w:r>
          </w:p>
        </w:tc>
        <w:tc>
          <w:tcPr>
            <w:tcW w:w="720" w:type="dxa"/>
          </w:tcPr>
          <w:p w:rsidR="00E3122B" w:rsidRPr="00E3122B" w:rsidRDefault="00E3122B" w:rsidP="0080345D">
            <w:pPr>
              <w:rPr>
                <w:sz w:val="18"/>
                <w:lang w:val="en-US"/>
              </w:rPr>
            </w:pPr>
            <w:r w:rsidRPr="00E3122B">
              <w:rPr>
                <w:sz w:val="18"/>
                <w:lang w:val="en-US"/>
              </w:rPr>
              <w:t>2019</w:t>
            </w:r>
          </w:p>
        </w:tc>
        <w:tc>
          <w:tcPr>
            <w:tcW w:w="530" w:type="dxa"/>
          </w:tcPr>
          <w:p w:rsidR="00E3122B" w:rsidRPr="00E3122B" w:rsidRDefault="00E3122B" w:rsidP="0080345D">
            <w:pPr>
              <w:rPr>
                <w:sz w:val="18"/>
                <w:lang w:val="en-US"/>
              </w:rPr>
            </w:pPr>
            <w:r w:rsidRPr="00E3122B">
              <w:rPr>
                <w:sz w:val="18"/>
                <w:lang w:val="en-US"/>
              </w:rPr>
              <w:t>doi</w:t>
            </w:r>
          </w:p>
        </w:tc>
        <w:tc>
          <w:tcPr>
            <w:tcW w:w="625" w:type="dxa"/>
          </w:tcPr>
          <w:p w:rsidR="00E3122B" w:rsidRPr="00E3122B" w:rsidRDefault="00E3122B" w:rsidP="0080345D">
            <w:pPr>
              <w:rPr>
                <w:sz w:val="18"/>
                <w:lang w:val="en-US"/>
              </w:rPr>
            </w:pPr>
            <w:r w:rsidRPr="00E3122B">
              <w:rPr>
                <w:sz w:val="18"/>
                <w:lang w:val="en-US"/>
              </w:rPr>
              <w:t>wos</w:t>
            </w:r>
          </w:p>
        </w:tc>
        <w:tc>
          <w:tcPr>
            <w:tcW w:w="1978" w:type="dxa"/>
          </w:tcPr>
          <w:p w:rsidR="00E3122B" w:rsidRPr="00E3122B" w:rsidRDefault="00E3122B" w:rsidP="0080345D">
            <w:pPr>
              <w:rPr>
                <w:sz w:val="18"/>
                <w:lang w:val="en-US"/>
              </w:rPr>
            </w:pPr>
            <w:r w:rsidRPr="00E3122B">
              <w:rPr>
                <w:sz w:val="18"/>
                <w:lang w:val="en-US"/>
              </w:rPr>
              <w:t>yes</w:t>
            </w:r>
            <w:r w:rsidRPr="00E3122B">
              <w:rPr>
                <w:sz w:val="18"/>
                <w:vertAlign w:val="superscript"/>
                <w:lang w:val="en-US"/>
              </w:rPr>
              <w:t>2</w:t>
            </w:r>
          </w:p>
        </w:tc>
        <w:tc>
          <w:tcPr>
            <w:tcW w:w="1611" w:type="dxa"/>
          </w:tcPr>
          <w:p w:rsidR="00E3122B" w:rsidRPr="00E3122B" w:rsidRDefault="00E3122B" w:rsidP="0080345D">
            <w:pPr>
              <w:rPr>
                <w:sz w:val="18"/>
                <w:lang w:val="en-US"/>
              </w:rPr>
            </w:pPr>
            <w:r w:rsidRPr="00E3122B">
              <w:rPr>
                <w:sz w:val="18"/>
                <w:lang w:val="en-US"/>
              </w:rPr>
              <w:t>2</w:t>
            </w:r>
          </w:p>
        </w:tc>
        <w:tc>
          <w:tcPr>
            <w:tcW w:w="1439" w:type="dxa"/>
          </w:tcPr>
          <w:p w:rsidR="00E3122B" w:rsidRPr="00E3122B" w:rsidRDefault="00E3122B" w:rsidP="0080345D">
            <w:pPr>
              <w:rPr>
                <w:sz w:val="18"/>
                <w:lang w:val="en-US"/>
              </w:rPr>
            </w:pPr>
          </w:p>
        </w:tc>
        <w:tc>
          <w:tcPr>
            <w:tcW w:w="400" w:type="dxa"/>
          </w:tcPr>
          <w:p w:rsidR="00E3122B" w:rsidRPr="00E3122B" w:rsidRDefault="00E3122B" w:rsidP="0080345D">
            <w:pPr>
              <w:rPr>
                <w:sz w:val="18"/>
                <w:lang w:val="en-US"/>
              </w:rPr>
            </w:pPr>
            <w:r>
              <w:rPr>
                <w:sz w:val="18"/>
                <w:lang w:val="en-US"/>
              </w:rPr>
              <w:t>not fmri</w:t>
            </w:r>
          </w:p>
        </w:tc>
      </w:tr>
    </w:tbl>
    <w:p w:rsidR="0080345D" w:rsidRDefault="0080345D" w:rsidP="0080345D">
      <w:pPr>
        <w:rPr>
          <w:lang w:val="en-US"/>
        </w:rPr>
      </w:pPr>
    </w:p>
    <w:p w:rsidR="00C52CF4" w:rsidRDefault="00C52CF4" w:rsidP="00C52CF4">
      <w:pPr>
        <w:pStyle w:val="ListParagraph"/>
        <w:numPr>
          <w:ilvl w:val="0"/>
          <w:numId w:val="6"/>
        </w:numPr>
        <w:rPr>
          <w:lang w:val="en-US"/>
        </w:rPr>
      </w:pPr>
      <w:r w:rsidRPr="00C52CF4">
        <w:rPr>
          <w:lang w:val="en-US"/>
        </w:rPr>
        <w:t>“Title1” is fla</w:t>
      </w:r>
      <w:r>
        <w:rPr>
          <w:lang w:val="en-US"/>
        </w:rPr>
        <w:t>gged for exclusion, which means it is not necessary to code sample size</w:t>
      </w:r>
      <w:r w:rsidR="005D3C6B">
        <w:rPr>
          <w:lang w:val="en-US"/>
        </w:rPr>
        <w:t>. A brief comment detailing the reason for flagging is left in the “coder_comment” cell.</w:t>
      </w:r>
    </w:p>
    <w:p w:rsidR="00C52CF4" w:rsidRDefault="00C52CF4" w:rsidP="00C52CF4">
      <w:pPr>
        <w:pStyle w:val="ListParagraph"/>
        <w:numPr>
          <w:ilvl w:val="0"/>
          <w:numId w:val="6"/>
        </w:numPr>
        <w:rPr>
          <w:lang w:val="en-US"/>
        </w:rPr>
      </w:pPr>
      <w:r>
        <w:rPr>
          <w:lang w:val="en-US"/>
        </w:rPr>
        <w:t xml:space="preserve">“Title2” contains two studies. </w:t>
      </w:r>
    </w:p>
    <w:p w:rsidR="00C52CF4" w:rsidRDefault="00C52CF4" w:rsidP="00C52CF4">
      <w:pPr>
        <w:pStyle w:val="ListParagraph"/>
        <w:numPr>
          <w:ilvl w:val="1"/>
          <w:numId w:val="6"/>
        </w:numPr>
        <w:rPr>
          <w:lang w:val="en-US"/>
        </w:rPr>
      </w:pPr>
      <w:r>
        <w:rPr>
          <w:lang w:val="en-US"/>
        </w:rPr>
        <w:t>The first is an fmri study and is coded. The “exclusion_flagged” column can be left blank.</w:t>
      </w:r>
    </w:p>
    <w:p w:rsidR="00C52CF4" w:rsidRPr="00C52CF4" w:rsidRDefault="00C52CF4" w:rsidP="00C52CF4">
      <w:pPr>
        <w:pStyle w:val="ListParagraph"/>
        <w:numPr>
          <w:ilvl w:val="1"/>
          <w:numId w:val="6"/>
        </w:numPr>
        <w:rPr>
          <w:lang w:val="en-US"/>
        </w:rPr>
      </w:pPr>
      <w:r>
        <w:rPr>
          <w:lang w:val="en-US"/>
        </w:rPr>
        <w:t xml:space="preserve">The second is a </w:t>
      </w:r>
      <w:r w:rsidR="0084428A">
        <w:rPr>
          <w:lang w:val="en-US"/>
        </w:rPr>
        <w:t xml:space="preserve">purely </w:t>
      </w:r>
      <w:bookmarkStart w:id="0" w:name="_GoBack"/>
      <w:bookmarkEnd w:id="0"/>
      <w:r>
        <w:rPr>
          <w:lang w:val="en-US"/>
        </w:rPr>
        <w:t>behavioral study, which is flagged for exclusion, and no sample size needs to be coded.</w:t>
      </w:r>
    </w:p>
    <w:p w:rsidR="00D83B8B" w:rsidRPr="0080345D" w:rsidRDefault="00D83B8B" w:rsidP="0080345D">
      <w:pPr>
        <w:rPr>
          <w:rFonts w:asciiTheme="majorHAnsi" w:eastAsiaTheme="majorEastAsia" w:hAnsiTheme="majorHAnsi" w:cstheme="majorBidi"/>
          <w:color w:val="2E74B5" w:themeColor="accent1" w:themeShade="BF"/>
          <w:sz w:val="26"/>
          <w:szCs w:val="26"/>
          <w:lang w:val="en-US"/>
        </w:rPr>
      </w:pPr>
      <w:r>
        <w:rPr>
          <w:lang w:val="en-US"/>
        </w:rPr>
        <w:br w:type="page"/>
      </w:r>
    </w:p>
    <w:p w:rsidR="00D83B8B" w:rsidRPr="00E3122B" w:rsidRDefault="00D83B8B" w:rsidP="00035E41">
      <w:pPr>
        <w:pStyle w:val="Heading1"/>
        <w:rPr>
          <w:lang w:val="nb-NO"/>
        </w:rPr>
      </w:pPr>
      <w:r w:rsidRPr="00E3122B">
        <w:rPr>
          <w:lang w:val="nb-NO"/>
        </w:rPr>
        <w:lastRenderedPageBreak/>
        <w:t>Dataset B</w:t>
      </w:r>
    </w:p>
    <w:p w:rsidR="00035E41" w:rsidRPr="00E3122B" w:rsidRDefault="00CA0C98" w:rsidP="00D83B8B">
      <w:pPr>
        <w:pStyle w:val="Heading2"/>
        <w:rPr>
          <w:lang w:val="nb-NO"/>
        </w:rPr>
      </w:pPr>
      <w:r w:rsidRPr="00E3122B">
        <w:rPr>
          <w:lang w:val="nb-NO"/>
        </w:rPr>
        <w:t xml:space="preserve">Variables to code for </w:t>
      </w:r>
      <w:r w:rsidR="00035E41" w:rsidRPr="00E3122B">
        <w:rPr>
          <w:lang w:val="nb-NO"/>
        </w:rPr>
        <w:t>dataset</w:t>
      </w:r>
      <w:r w:rsidRPr="00E3122B">
        <w:rPr>
          <w:lang w:val="nb-NO"/>
        </w:rPr>
        <w:t xml:space="preserve"> B</w:t>
      </w:r>
    </w:p>
    <w:p w:rsidR="0060436D" w:rsidRDefault="00824A2D" w:rsidP="00824A2D">
      <w:pPr>
        <w:rPr>
          <w:lang w:val="en-US"/>
        </w:rPr>
      </w:pPr>
      <w:r>
        <w:rPr>
          <w:lang w:val="en-US"/>
        </w:rPr>
        <w:t xml:space="preserve">Factor between or within subject: </w:t>
      </w:r>
    </w:p>
    <w:p w:rsidR="0060436D" w:rsidRDefault="0060436D" w:rsidP="0060436D">
      <w:pPr>
        <w:rPr>
          <w:lang w:val="en-US"/>
        </w:rPr>
      </w:pPr>
      <w:r>
        <w:rPr>
          <w:lang w:val="en-US"/>
        </w:rPr>
        <w:t>Number of conditions per factor:</w:t>
      </w:r>
    </w:p>
    <w:p w:rsidR="0060436D" w:rsidRDefault="0060436D" w:rsidP="0060436D">
      <w:pPr>
        <w:rPr>
          <w:lang w:val="en-US"/>
        </w:rPr>
      </w:pPr>
      <w:r>
        <w:rPr>
          <w:lang w:val="en-US"/>
        </w:rPr>
        <w:t>Number of factors:</w:t>
      </w:r>
    </w:p>
    <w:p w:rsidR="0060436D" w:rsidRDefault="0060436D" w:rsidP="00824A2D">
      <w:pPr>
        <w:rPr>
          <w:lang w:val="en-US"/>
        </w:rPr>
      </w:pPr>
      <w:r>
        <w:rPr>
          <w:lang w:val="en-US"/>
        </w:rPr>
        <w:t>Number of participants in each between-subject group:</w:t>
      </w:r>
    </w:p>
    <w:p w:rsidR="00035E41" w:rsidRDefault="00C74A8E" w:rsidP="00035E41">
      <w:pPr>
        <w:rPr>
          <w:lang w:val="en-US"/>
        </w:rPr>
      </w:pPr>
      <w:r>
        <w:rPr>
          <w:lang w:val="en-US"/>
        </w:rPr>
        <w:t>Open data URL:</w:t>
      </w:r>
    </w:p>
    <w:p w:rsidR="00C74A8E" w:rsidRDefault="00C74A8E" w:rsidP="00035E41">
      <w:pPr>
        <w:rPr>
          <w:lang w:val="en-US"/>
        </w:rPr>
      </w:pPr>
      <w:r>
        <w:rPr>
          <w:lang w:val="en-US"/>
        </w:rPr>
        <w:t>Open materials URL:</w:t>
      </w:r>
    </w:p>
    <w:p w:rsidR="001F387B" w:rsidRPr="00FD43F8" w:rsidRDefault="001F387B" w:rsidP="001F387B">
      <w:pPr>
        <w:rPr>
          <w:b/>
          <w:lang w:val="en-US"/>
        </w:rPr>
      </w:pPr>
      <w:r w:rsidRPr="00FD43F8">
        <w:rPr>
          <w:b/>
          <w:lang w:val="en-US"/>
        </w:rPr>
        <w:t xml:space="preserve">Participant characteristics: </w:t>
      </w:r>
    </w:p>
    <w:p w:rsidR="001F387B" w:rsidRDefault="001F387B" w:rsidP="001F387B">
      <w:pPr>
        <w:rPr>
          <w:lang w:val="en-US"/>
        </w:rPr>
      </w:pPr>
      <w:r>
        <w:rPr>
          <w:lang w:val="en-US"/>
        </w:rPr>
        <w:t xml:space="preserve">For each study, code any major participant characteristics that defines the population being studied, such as gender (if only one is included), age group (if only particular ones are included), diagnosis if a patient group is included, etc. </w:t>
      </w:r>
    </w:p>
    <w:p w:rsidR="001F387B" w:rsidRDefault="001F387B" w:rsidP="001F387B">
      <w:pPr>
        <w:rPr>
          <w:lang w:val="en-US"/>
        </w:rPr>
      </w:pPr>
      <w:r>
        <w:rPr>
          <w:lang w:val="en-US"/>
        </w:rPr>
        <w:t xml:space="preserve">Default value: “healthy”. Healthy participants imply a sample where no specified population of interest was target during recruitment. A convenience sample of healthy subjects should be coded as “healthy” even if it happens be restricted on certain characteristics, such as age, ethnicity, or other demographics. In other words, “healthy” indicates that the authors’ intention was to sample from a population of healthy human beings, with no additional population characteristics restricting recruitment. </w:t>
      </w:r>
    </w:p>
    <w:p w:rsidR="001F387B" w:rsidRDefault="001F387B" w:rsidP="001F387B">
      <w:pPr>
        <w:rPr>
          <w:lang w:val="en-US"/>
        </w:rPr>
      </w:pPr>
      <w:r>
        <w:rPr>
          <w:lang w:val="en-US"/>
        </w:rPr>
        <w:t xml:space="preserve">If any population characteristics are specified for any group, these should be coded instead of the default value. If a study contains a group from a specified population of interest and a group of healthy controls, the characteristics of the sample from the population of interest should be coded. </w:t>
      </w:r>
    </w:p>
    <w:p w:rsidR="001F387B" w:rsidRDefault="001F387B" w:rsidP="001F387B">
      <w:pPr>
        <w:rPr>
          <w:lang w:val="en-US"/>
        </w:rPr>
      </w:pPr>
      <w:r>
        <w:rPr>
          <w:lang w:val="en-US"/>
        </w:rPr>
        <w:t xml:space="preserve">If more than one participant characteristic is defined for the population of interest (e.g. adolescent males diagnosed with autism spectrum disorder), each characteristic should be listed in the same cell, with a comma “,” separating each characteristic. </w:t>
      </w:r>
    </w:p>
    <w:p w:rsidR="001F387B" w:rsidRPr="00C603D0" w:rsidRDefault="001F387B" w:rsidP="001F387B">
      <w:pPr>
        <w:rPr>
          <w:b/>
          <w:lang w:val="en-US"/>
        </w:rPr>
      </w:pPr>
      <w:r w:rsidRPr="00C603D0">
        <w:rPr>
          <w:b/>
          <w:lang w:val="en-US"/>
        </w:rPr>
        <w:t>Imaging techniques:</w:t>
      </w:r>
    </w:p>
    <w:p w:rsidR="001F387B" w:rsidRDefault="001F387B" w:rsidP="001F387B">
      <w:pPr>
        <w:rPr>
          <w:lang w:val="en-US"/>
        </w:rPr>
      </w:pPr>
      <w:r>
        <w:rPr>
          <w:lang w:val="en-US"/>
        </w:rPr>
        <w:t xml:space="preserve">For each study, code any neuroimaging/neurostimulation techniques utilized as part of the study design. </w:t>
      </w:r>
    </w:p>
    <w:p w:rsidR="001F387B" w:rsidRDefault="001F387B" w:rsidP="001F387B">
      <w:pPr>
        <w:rPr>
          <w:lang w:val="en-US"/>
        </w:rPr>
      </w:pPr>
      <w:r>
        <w:rPr>
          <w:lang w:val="en-US"/>
        </w:rPr>
        <w:t>Specified variable values and their meaning:</w:t>
      </w:r>
    </w:p>
    <w:p w:rsidR="001F387B" w:rsidRPr="00D466F8" w:rsidRDefault="001F387B" w:rsidP="001F387B">
      <w:pPr>
        <w:pStyle w:val="ListParagraph"/>
        <w:numPr>
          <w:ilvl w:val="0"/>
          <w:numId w:val="2"/>
        </w:numPr>
        <w:rPr>
          <w:lang w:val="en-US"/>
        </w:rPr>
      </w:pPr>
      <w:r>
        <w:rPr>
          <w:lang w:val="en-US"/>
        </w:rPr>
        <w:t>“eeg”: electroencephalography</w:t>
      </w:r>
    </w:p>
    <w:p w:rsidR="001F387B" w:rsidRDefault="001F387B" w:rsidP="001F387B">
      <w:pPr>
        <w:pStyle w:val="ListParagraph"/>
        <w:numPr>
          <w:ilvl w:val="0"/>
          <w:numId w:val="2"/>
        </w:numPr>
        <w:rPr>
          <w:lang w:val="en-US"/>
        </w:rPr>
      </w:pPr>
      <w:r>
        <w:rPr>
          <w:lang w:val="en-US"/>
        </w:rPr>
        <w:t>“fmri”: functional magnetic resonance imaging</w:t>
      </w:r>
    </w:p>
    <w:p w:rsidR="001F387B" w:rsidRDefault="001F387B" w:rsidP="001F387B">
      <w:pPr>
        <w:pStyle w:val="ListParagraph"/>
        <w:numPr>
          <w:ilvl w:val="0"/>
          <w:numId w:val="2"/>
        </w:numPr>
        <w:rPr>
          <w:lang w:val="en-US"/>
        </w:rPr>
      </w:pPr>
      <w:r>
        <w:rPr>
          <w:lang w:val="en-US"/>
        </w:rPr>
        <w:t>“fnir: functional near-infrared spectroscopy</w:t>
      </w:r>
    </w:p>
    <w:p w:rsidR="001F387B" w:rsidRDefault="001F387B" w:rsidP="001F387B">
      <w:pPr>
        <w:pStyle w:val="ListParagraph"/>
        <w:numPr>
          <w:ilvl w:val="0"/>
          <w:numId w:val="2"/>
        </w:numPr>
        <w:rPr>
          <w:lang w:val="en-US"/>
        </w:rPr>
      </w:pPr>
      <w:r>
        <w:rPr>
          <w:lang w:val="en-US"/>
        </w:rPr>
        <w:t>“meg”: magnetoencephalography</w:t>
      </w:r>
    </w:p>
    <w:p w:rsidR="001F387B" w:rsidRDefault="001F387B" w:rsidP="001F387B">
      <w:pPr>
        <w:pStyle w:val="ListParagraph"/>
        <w:numPr>
          <w:ilvl w:val="0"/>
          <w:numId w:val="2"/>
        </w:numPr>
        <w:rPr>
          <w:lang w:val="en-US"/>
        </w:rPr>
      </w:pPr>
      <w:r>
        <w:rPr>
          <w:lang w:val="en-US"/>
        </w:rPr>
        <w:t>“pet”: positron emission tomography</w:t>
      </w:r>
    </w:p>
    <w:p w:rsidR="001F387B" w:rsidRDefault="001F387B" w:rsidP="001F387B">
      <w:pPr>
        <w:pStyle w:val="ListParagraph"/>
        <w:numPr>
          <w:ilvl w:val="0"/>
          <w:numId w:val="2"/>
        </w:numPr>
        <w:rPr>
          <w:lang w:val="en-US"/>
        </w:rPr>
      </w:pPr>
      <w:r>
        <w:rPr>
          <w:lang w:val="en-US"/>
        </w:rPr>
        <w:t xml:space="preserve">“tdcs”:transcranial direct-current stimulation </w:t>
      </w:r>
    </w:p>
    <w:p w:rsidR="001F387B" w:rsidRDefault="001F387B" w:rsidP="001F387B">
      <w:pPr>
        <w:pStyle w:val="ListParagraph"/>
        <w:numPr>
          <w:ilvl w:val="0"/>
          <w:numId w:val="2"/>
        </w:numPr>
        <w:rPr>
          <w:lang w:val="en-US"/>
        </w:rPr>
      </w:pPr>
      <w:r>
        <w:rPr>
          <w:lang w:val="en-US"/>
        </w:rPr>
        <w:t>“tms”: transcranial magnetic stimulation</w:t>
      </w:r>
    </w:p>
    <w:p w:rsidR="001F387B" w:rsidRPr="00D466F8" w:rsidRDefault="001F387B" w:rsidP="001F387B">
      <w:pPr>
        <w:rPr>
          <w:lang w:val="en-US"/>
        </w:rPr>
      </w:pPr>
      <w:r>
        <w:rPr>
          <w:lang w:val="en-US"/>
        </w:rPr>
        <w:t xml:space="preserve">If other potentially relevant techniques are discovered during coding, the research team should be notified and discuss their relevance on a case-by-case basis. For example, even though electromyography is not a neuroimaging technique per se, it is a commonly used imaging technique in social neuroscience, and we may want to consider adding it to the list of specified values depending on the context of the study it is applied in. </w:t>
      </w:r>
    </w:p>
    <w:p w:rsidR="00824A2D" w:rsidRPr="00035E41" w:rsidRDefault="00824A2D">
      <w:pPr>
        <w:rPr>
          <w:lang w:val="en-US"/>
        </w:rPr>
      </w:pPr>
    </w:p>
    <w:sectPr w:rsidR="00824A2D" w:rsidRPr="00035E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47410"/>
    <w:multiLevelType w:val="hybridMultilevel"/>
    <w:tmpl w:val="3474CDF8"/>
    <w:lvl w:ilvl="0" w:tplc="46881A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00C57"/>
    <w:multiLevelType w:val="hybridMultilevel"/>
    <w:tmpl w:val="B3822B50"/>
    <w:lvl w:ilvl="0" w:tplc="77D23F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F7CC4"/>
    <w:multiLevelType w:val="hybridMultilevel"/>
    <w:tmpl w:val="9E2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37604"/>
    <w:multiLevelType w:val="hybridMultilevel"/>
    <w:tmpl w:val="A574E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326ED"/>
    <w:multiLevelType w:val="hybridMultilevel"/>
    <w:tmpl w:val="C45211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2060B"/>
    <w:multiLevelType w:val="hybridMultilevel"/>
    <w:tmpl w:val="60B8EB02"/>
    <w:lvl w:ilvl="0" w:tplc="F216D9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0D"/>
    <w:rsid w:val="00035E41"/>
    <w:rsid w:val="0006707F"/>
    <w:rsid w:val="001F387B"/>
    <w:rsid w:val="001F48E7"/>
    <w:rsid w:val="002127A7"/>
    <w:rsid w:val="00381F07"/>
    <w:rsid w:val="003C129D"/>
    <w:rsid w:val="004B4300"/>
    <w:rsid w:val="005D3C6B"/>
    <w:rsid w:val="0060436D"/>
    <w:rsid w:val="00782303"/>
    <w:rsid w:val="0080345D"/>
    <w:rsid w:val="00820C4A"/>
    <w:rsid w:val="00824A2D"/>
    <w:rsid w:val="0084428A"/>
    <w:rsid w:val="008C30EA"/>
    <w:rsid w:val="008F5F23"/>
    <w:rsid w:val="009F6033"/>
    <w:rsid w:val="00C52CF4"/>
    <w:rsid w:val="00C603D0"/>
    <w:rsid w:val="00C74A8E"/>
    <w:rsid w:val="00C879A1"/>
    <w:rsid w:val="00C974FC"/>
    <w:rsid w:val="00CA0C98"/>
    <w:rsid w:val="00CF75BE"/>
    <w:rsid w:val="00D466F8"/>
    <w:rsid w:val="00D83B8B"/>
    <w:rsid w:val="00DB100D"/>
    <w:rsid w:val="00DC1962"/>
    <w:rsid w:val="00E3122B"/>
    <w:rsid w:val="00FD43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6137F-7BB2-42A9-AE42-E9BCAEB2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9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E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35E41"/>
    <w:pPr>
      <w:ind w:left="720"/>
      <w:contextualSpacing/>
    </w:pPr>
  </w:style>
  <w:style w:type="character" w:customStyle="1" w:styleId="Heading2Char">
    <w:name w:val="Heading 2 Char"/>
    <w:basedOn w:val="DefaultParagraphFont"/>
    <w:link w:val="Heading2"/>
    <w:uiPriority w:val="9"/>
    <w:rsid w:val="00C879A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F3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87B"/>
    <w:rPr>
      <w:rFonts w:ascii="Segoe UI" w:hAnsi="Segoe UI" w:cs="Segoe UI"/>
      <w:sz w:val="18"/>
      <w:szCs w:val="18"/>
    </w:rPr>
  </w:style>
  <w:style w:type="table" w:styleId="TableGrid">
    <w:name w:val="Table Grid"/>
    <w:basedOn w:val="TableNormal"/>
    <w:uiPriority w:val="39"/>
    <w:rsid w:val="00C52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6462">
      <w:bodyDiv w:val="1"/>
      <w:marLeft w:val="0"/>
      <w:marRight w:val="0"/>
      <w:marTop w:val="0"/>
      <w:marBottom w:val="0"/>
      <w:divBdr>
        <w:top w:val="none" w:sz="0" w:space="0" w:color="auto"/>
        <w:left w:val="none" w:sz="0" w:space="0" w:color="auto"/>
        <w:bottom w:val="none" w:sz="0" w:space="0" w:color="auto"/>
        <w:right w:val="none" w:sz="0" w:space="0" w:color="auto"/>
      </w:divBdr>
    </w:div>
    <w:div w:id="1971593731">
      <w:bodyDiv w:val="1"/>
      <w:marLeft w:val="0"/>
      <w:marRight w:val="0"/>
      <w:marTop w:val="0"/>
      <w:marBottom w:val="0"/>
      <w:divBdr>
        <w:top w:val="none" w:sz="0" w:space="0" w:color="auto"/>
        <w:left w:val="none" w:sz="0" w:space="0" w:color="auto"/>
        <w:bottom w:val="none" w:sz="0" w:space="0" w:color="auto"/>
        <w:right w:val="none" w:sz="0" w:space="0" w:color="auto"/>
      </w:divBdr>
    </w:div>
    <w:div w:id="20921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Isager, P.</dc:creator>
  <cp:keywords/>
  <dc:description/>
  <cp:lastModifiedBy>Isager, P.M.</cp:lastModifiedBy>
  <cp:revision>15</cp:revision>
  <dcterms:created xsi:type="dcterms:W3CDTF">2019-02-01T17:29:00Z</dcterms:created>
  <dcterms:modified xsi:type="dcterms:W3CDTF">2019-03-05T17:25:00Z</dcterms:modified>
</cp:coreProperties>
</file>